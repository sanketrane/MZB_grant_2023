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F0D4" w14:textId="62E7C5AD" w:rsidR="0025558B" w:rsidRPr="0025558B" w:rsidRDefault="0025558B" w:rsidP="0025558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25558B">
        <w:rPr>
          <w:rFonts w:ascii="Arial" w:hAnsi="Arial" w:cs="Arial"/>
          <w:b/>
          <w:bCs/>
          <w:sz w:val="22"/>
          <w:szCs w:val="22"/>
        </w:rPr>
        <w:t>Specific Aims</w:t>
      </w:r>
    </w:p>
    <w:p w14:paraId="0DA03FBE" w14:textId="1583B968" w:rsidR="0025558B" w:rsidRPr="0025558B" w:rsidRDefault="0025558B" w:rsidP="0025558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commentRangeStart w:id="0"/>
      <w:r w:rsidRPr="0025558B">
        <w:rPr>
          <w:rFonts w:ascii="Arial" w:hAnsi="Arial" w:cs="Arial"/>
          <w:sz w:val="22"/>
          <w:szCs w:val="22"/>
        </w:rPr>
        <w:t>Marginal Zone (MZ) B cell deficiency</w:t>
      </w:r>
      <w:ins w:id="1" w:author="Shirasu-Hiza, Michele M." w:date="2023-03-08T01:01:00Z">
        <w:r w:rsidR="00AF4FEF">
          <w:rPr>
            <w:rFonts w:ascii="Arial" w:hAnsi="Arial" w:cs="Arial"/>
            <w:sz w:val="22"/>
            <w:szCs w:val="22"/>
          </w:rPr>
          <w:t xml:space="preserve">, characterized by a </w:t>
        </w:r>
      </w:ins>
      <w:del w:id="2" w:author="Shirasu-Hiza, Michele M." w:date="2023-03-08T01:01:00Z">
        <w:r w:rsidRPr="0025558B" w:rsidDel="00AF4FEF">
          <w:rPr>
            <w:rFonts w:ascii="Arial" w:hAnsi="Arial" w:cs="Arial"/>
            <w:sz w:val="22"/>
            <w:szCs w:val="22"/>
          </w:rPr>
          <w:delText xml:space="preserve"> is </w:delText>
        </w:r>
      </w:del>
      <w:ins w:id="3" w:author="Shirasu-Hiza, Michele M." w:date="2023-03-08T00:59:00Z">
        <w:r w:rsidR="00AF4FEF">
          <w:rPr>
            <w:rFonts w:ascii="Arial" w:hAnsi="Arial" w:cs="Arial"/>
            <w:sz w:val="22"/>
            <w:szCs w:val="22"/>
          </w:rPr>
          <w:t xml:space="preserve">decreased number or impaired function of </w:t>
        </w:r>
      </w:ins>
      <w:ins w:id="4" w:author="Shirasu-Hiza, Michele M." w:date="2023-03-08T01:02:00Z">
        <w:r w:rsidR="00AF4FEF">
          <w:rPr>
            <w:rFonts w:ascii="Arial" w:hAnsi="Arial" w:cs="Arial"/>
            <w:sz w:val="22"/>
            <w:szCs w:val="22"/>
          </w:rPr>
          <w:t>this</w:t>
        </w:r>
      </w:ins>
      <w:ins w:id="5" w:author="Shirasu-Hiza, Michele M." w:date="2023-03-08T00:59:00Z">
        <w:r w:rsidR="00AF4FEF">
          <w:rPr>
            <w:rFonts w:ascii="Arial" w:hAnsi="Arial" w:cs="Arial"/>
            <w:sz w:val="22"/>
            <w:szCs w:val="22"/>
          </w:rPr>
          <w:t xml:space="preserve"> subtype of </w:t>
        </w:r>
      </w:ins>
      <w:ins w:id="6" w:author="Shirasu-Hiza, Michele M." w:date="2023-03-08T01:36:00Z">
        <w:r w:rsidR="00124128">
          <w:rPr>
            <w:rFonts w:ascii="Arial" w:hAnsi="Arial" w:cs="Arial"/>
            <w:sz w:val="22"/>
            <w:szCs w:val="22"/>
          </w:rPr>
          <w:t xml:space="preserve">splenic </w:t>
        </w:r>
      </w:ins>
      <w:ins w:id="7" w:author="Shirasu-Hiza, Michele M." w:date="2023-03-08T00:59:00Z">
        <w:r w:rsidR="00AF4FEF">
          <w:rPr>
            <w:rFonts w:ascii="Arial" w:hAnsi="Arial" w:cs="Arial"/>
            <w:sz w:val="22"/>
            <w:szCs w:val="22"/>
          </w:rPr>
          <w:t>B lymphocyte</w:t>
        </w:r>
      </w:ins>
      <w:ins w:id="8" w:author="Shirasu-Hiza, Michele M." w:date="2023-03-08T01:01:00Z">
        <w:r w:rsidR="00AF4FEF">
          <w:rPr>
            <w:rFonts w:ascii="Arial" w:hAnsi="Arial" w:cs="Arial"/>
            <w:sz w:val="22"/>
            <w:szCs w:val="22"/>
          </w:rPr>
          <w:t>s,</w:t>
        </w:r>
      </w:ins>
      <w:ins w:id="9" w:author="Shirasu-Hiza, Michele M." w:date="2023-03-08T01:00:00Z">
        <w:r w:rsidR="00AF4FEF">
          <w:rPr>
            <w:rFonts w:ascii="Arial" w:hAnsi="Arial" w:cs="Arial"/>
            <w:sz w:val="22"/>
            <w:szCs w:val="22"/>
          </w:rPr>
          <w:t xml:space="preserve"> is </w:t>
        </w:r>
      </w:ins>
      <w:r w:rsidRPr="0025558B">
        <w:rPr>
          <w:rFonts w:ascii="Arial" w:hAnsi="Arial" w:cs="Arial"/>
          <w:sz w:val="22"/>
          <w:szCs w:val="22"/>
        </w:rPr>
        <w:t>clinically linked to reduced IgM titers and heightened susceptibility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 xml:space="preserve">to sepsis and mortality </w:t>
      </w:r>
      <w:del w:id="10" w:author="Shirasu-Hiza, Michele M." w:date="2023-03-08T01:00:00Z">
        <w:r w:rsidRPr="0025558B" w:rsidDel="00AF4FEF">
          <w:rPr>
            <w:rFonts w:ascii="Arial" w:hAnsi="Arial" w:cs="Arial"/>
            <w:sz w:val="22"/>
            <w:szCs w:val="22"/>
          </w:rPr>
          <w:delText xml:space="preserve">related </w:delText>
        </w:r>
      </w:del>
      <w:ins w:id="11" w:author="Shirasu-Hiza, Michele M." w:date="2023-03-08T01:00:00Z">
        <w:r w:rsidR="00AF4FEF">
          <w:rPr>
            <w:rFonts w:ascii="Arial" w:hAnsi="Arial" w:cs="Arial"/>
            <w:sz w:val="22"/>
            <w:szCs w:val="22"/>
          </w:rPr>
          <w:t>associated</w:t>
        </w:r>
        <w:r w:rsidR="00AF4FEF" w:rsidRPr="0025558B">
          <w:rPr>
            <w:rFonts w:ascii="Arial" w:hAnsi="Arial" w:cs="Arial"/>
            <w:sz w:val="22"/>
            <w:szCs w:val="22"/>
          </w:rPr>
          <w:t xml:space="preserve"> </w:t>
        </w:r>
        <w:r w:rsidR="00AF4FEF">
          <w:rPr>
            <w:rFonts w:ascii="Arial" w:hAnsi="Arial" w:cs="Arial"/>
            <w:sz w:val="22"/>
            <w:szCs w:val="22"/>
          </w:rPr>
          <w:t>with</w:t>
        </w:r>
      </w:ins>
      <w:del w:id="12" w:author="Shirasu-Hiza, Michele M." w:date="2023-03-08T01:00:00Z">
        <w:r w:rsidRPr="0025558B" w:rsidDel="00AF4FEF">
          <w:rPr>
            <w:rFonts w:ascii="Arial" w:hAnsi="Arial" w:cs="Arial"/>
            <w:sz w:val="22"/>
            <w:szCs w:val="22"/>
          </w:rPr>
          <w:delText>to</w:delText>
        </w:r>
      </w:del>
      <w:r w:rsidRPr="0025558B">
        <w:rPr>
          <w:rFonts w:ascii="Arial" w:hAnsi="Arial" w:cs="Arial"/>
          <w:sz w:val="22"/>
          <w:szCs w:val="22"/>
        </w:rPr>
        <w:t xml:space="preserve"> encapsulated bacterial infections</w:t>
      </w:r>
      <w:ins w:id="13" w:author="Shirasu-Hiza, Michele M." w:date="2023-03-08T01:01:00Z">
        <w:r w:rsidR="00AF4FEF">
          <w:rPr>
            <w:rFonts w:ascii="Arial" w:hAnsi="Arial" w:cs="Arial"/>
            <w:sz w:val="22"/>
            <w:szCs w:val="22"/>
          </w:rPr>
          <w:t>. I</w:t>
        </w:r>
      </w:ins>
      <w:del w:id="14" w:author="Shirasu-Hiza, Michele M." w:date="2023-03-08T01:00:00Z">
        <w:r w:rsidRPr="0025558B" w:rsidDel="00AF4FEF">
          <w:rPr>
            <w:rFonts w:ascii="Arial" w:hAnsi="Arial" w:cs="Arial"/>
            <w:sz w:val="22"/>
            <w:szCs w:val="22"/>
          </w:rPr>
          <w:delText>; and</w:delText>
        </w:r>
      </w:del>
      <w:del w:id="15" w:author="Shirasu-Hiza, Michele M." w:date="2023-03-08T01:01:00Z">
        <w:r w:rsidRPr="0025558B" w:rsidDel="00AF4FEF">
          <w:rPr>
            <w:rFonts w:ascii="Arial" w:hAnsi="Arial" w:cs="Arial"/>
            <w:sz w:val="22"/>
            <w:szCs w:val="22"/>
          </w:rPr>
          <w:delText xml:space="preserve"> i</w:delText>
        </w:r>
      </w:del>
      <w:r w:rsidRPr="0025558B">
        <w:rPr>
          <w:rFonts w:ascii="Arial" w:hAnsi="Arial" w:cs="Arial"/>
          <w:sz w:val="22"/>
          <w:szCs w:val="22"/>
        </w:rPr>
        <w:t xml:space="preserve">mpairment in </w:t>
      </w:r>
      <w:del w:id="16" w:author="Shirasu-Hiza, Michele M." w:date="2023-03-08T01:03:00Z">
        <w:r w:rsidRPr="0025558B" w:rsidDel="00AF4FEF">
          <w:rPr>
            <w:rFonts w:ascii="Arial" w:hAnsi="Arial" w:cs="Arial"/>
            <w:sz w:val="22"/>
            <w:szCs w:val="22"/>
          </w:rPr>
          <w:delText xml:space="preserve">their </w:delText>
        </w:r>
      </w:del>
      <w:ins w:id="17" w:author="Shirasu-Hiza, Michele M." w:date="2023-03-08T01:03:00Z">
        <w:r w:rsidR="00AF4FEF">
          <w:rPr>
            <w:rFonts w:ascii="Arial" w:hAnsi="Arial" w:cs="Arial"/>
            <w:sz w:val="22"/>
            <w:szCs w:val="22"/>
          </w:rPr>
          <w:t>MZ B cell</w:t>
        </w:r>
        <w:r w:rsidR="00AF4FEF" w:rsidRPr="0025558B">
          <w:rPr>
            <w:rFonts w:ascii="Arial" w:hAnsi="Arial" w:cs="Arial"/>
            <w:sz w:val="22"/>
            <w:szCs w:val="22"/>
          </w:rPr>
          <w:t xml:space="preserve"> </w:t>
        </w:r>
      </w:ins>
      <w:r w:rsidRPr="0025558B">
        <w:rPr>
          <w:rFonts w:ascii="Arial" w:hAnsi="Arial" w:cs="Arial"/>
          <w:sz w:val="22"/>
          <w:szCs w:val="22"/>
        </w:rPr>
        <w:t>function and localization</w:t>
      </w:r>
      <w:r>
        <w:rPr>
          <w:rFonts w:ascii="Arial" w:hAnsi="Arial" w:cs="Arial"/>
          <w:sz w:val="22"/>
          <w:szCs w:val="22"/>
        </w:rPr>
        <w:t xml:space="preserve"> </w:t>
      </w:r>
      <w:ins w:id="18" w:author="Shirasu-Hiza, Michele M." w:date="2023-03-08T01:03:00Z">
        <w:r w:rsidR="00AF4FEF">
          <w:rPr>
            <w:rFonts w:ascii="Arial" w:hAnsi="Arial" w:cs="Arial"/>
            <w:sz w:val="22"/>
            <w:szCs w:val="22"/>
          </w:rPr>
          <w:t xml:space="preserve">also </w:t>
        </w:r>
      </w:ins>
      <w:r w:rsidRPr="0025558B">
        <w:rPr>
          <w:rFonts w:ascii="Arial" w:hAnsi="Arial" w:cs="Arial"/>
          <w:sz w:val="22"/>
          <w:szCs w:val="22"/>
        </w:rPr>
        <w:t xml:space="preserve">correlates with autoimmune pathologies. </w:t>
      </w:r>
      <w:ins w:id="19" w:author="Shirasu-Hiza, Michele M." w:date="2023-03-08T01:14:00Z">
        <w:r w:rsidR="00801560">
          <w:rPr>
            <w:rFonts w:ascii="Arial" w:hAnsi="Arial" w:cs="Arial"/>
            <w:sz w:val="22"/>
            <w:szCs w:val="22"/>
          </w:rPr>
          <w:t xml:space="preserve">Currently, there are few therapeutics to treat MZ B cell deficiency besides managing symptoms. </w:t>
        </w:r>
      </w:ins>
      <w:r w:rsidRPr="0025558B">
        <w:rPr>
          <w:rFonts w:ascii="Arial" w:hAnsi="Arial" w:cs="Arial"/>
          <w:sz w:val="22"/>
          <w:szCs w:val="22"/>
        </w:rPr>
        <w:t>Despite the</w:t>
      </w:r>
      <w:del w:id="20" w:author="Shirasu-Hiza, Michele M." w:date="2023-03-08T01:03:00Z">
        <w:r w:rsidRPr="0025558B" w:rsidDel="00AF4FEF">
          <w:rPr>
            <w:rFonts w:ascii="Arial" w:hAnsi="Arial" w:cs="Arial"/>
            <w:sz w:val="22"/>
            <w:szCs w:val="22"/>
          </w:rPr>
          <w:delText>ir</w:delText>
        </w:r>
      </w:del>
      <w:r w:rsidRPr="0025558B">
        <w:rPr>
          <w:rFonts w:ascii="Arial" w:hAnsi="Arial" w:cs="Arial"/>
          <w:sz w:val="22"/>
          <w:szCs w:val="22"/>
        </w:rPr>
        <w:t xml:space="preserve"> importance</w:t>
      </w:r>
      <w:ins w:id="21" w:author="Shirasu-Hiza, Michele M." w:date="2023-03-08T01:03:00Z">
        <w:r w:rsidR="00AF4FEF">
          <w:rPr>
            <w:rFonts w:ascii="Arial" w:hAnsi="Arial" w:cs="Arial"/>
            <w:sz w:val="22"/>
            <w:szCs w:val="22"/>
          </w:rPr>
          <w:t xml:space="preserve"> of MZ B cells</w:t>
        </w:r>
      </w:ins>
      <w:r w:rsidRPr="0025558B">
        <w:rPr>
          <w:rFonts w:ascii="Arial" w:hAnsi="Arial" w:cs="Arial"/>
          <w:sz w:val="22"/>
          <w:szCs w:val="22"/>
        </w:rPr>
        <w:t>, many aspects of the</w:t>
      </w:r>
      <w:ins w:id="22" w:author="Shirasu-Hiza, Michele M." w:date="2023-03-08T01:03:00Z">
        <w:r w:rsidR="00AF4FEF">
          <w:rPr>
            <w:rFonts w:ascii="Arial" w:hAnsi="Arial" w:cs="Arial"/>
            <w:sz w:val="22"/>
            <w:szCs w:val="22"/>
          </w:rPr>
          <w:t>ir</w:t>
        </w:r>
      </w:ins>
      <w:r w:rsidRPr="0025558B">
        <w:rPr>
          <w:rFonts w:ascii="Arial" w:hAnsi="Arial" w:cs="Arial"/>
          <w:sz w:val="22"/>
          <w:szCs w:val="22"/>
        </w:rPr>
        <w:t xml:space="preserve"> ontogeny,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homeostasis, and clonal regulation</w:t>
      </w:r>
      <w:del w:id="23" w:author="Shirasu-Hiza, Michele M." w:date="2023-03-08T01:04:00Z">
        <w:r w:rsidRPr="0025558B" w:rsidDel="00AF4FEF">
          <w:rPr>
            <w:rFonts w:ascii="Arial" w:hAnsi="Arial" w:cs="Arial"/>
            <w:sz w:val="22"/>
            <w:szCs w:val="22"/>
          </w:rPr>
          <w:delText xml:space="preserve"> o</w:delText>
        </w:r>
      </w:del>
      <w:del w:id="24" w:author="Shirasu-Hiza, Michele M." w:date="2023-03-08T01:03:00Z">
        <w:r w:rsidRPr="0025558B" w:rsidDel="00AF4FEF">
          <w:rPr>
            <w:rFonts w:ascii="Arial" w:hAnsi="Arial" w:cs="Arial"/>
            <w:sz w:val="22"/>
            <w:szCs w:val="22"/>
          </w:rPr>
          <w:delText>f MZ B cells</w:delText>
        </w:r>
      </w:del>
      <w:r w:rsidRPr="0025558B">
        <w:rPr>
          <w:rFonts w:ascii="Arial" w:hAnsi="Arial" w:cs="Arial"/>
          <w:sz w:val="22"/>
          <w:szCs w:val="22"/>
        </w:rPr>
        <w:t xml:space="preserve"> remain obscure. </w:t>
      </w:r>
      <w:ins w:id="25" w:author="Shirasu-Hiza, Michele M." w:date="2023-03-08T01:08:00Z">
        <w:r w:rsidR="00AF4FEF">
          <w:rPr>
            <w:rFonts w:ascii="Arial" w:hAnsi="Arial" w:cs="Arial"/>
            <w:sz w:val="22"/>
            <w:szCs w:val="22"/>
          </w:rPr>
          <w:t xml:space="preserve">MZ B cell deficiency is thought to result from defects in </w:t>
        </w:r>
        <w:r w:rsidR="00801560">
          <w:rPr>
            <w:rFonts w:ascii="Arial" w:hAnsi="Arial" w:cs="Arial"/>
            <w:sz w:val="22"/>
            <w:szCs w:val="22"/>
          </w:rPr>
          <w:t>these proc</w:t>
        </w:r>
      </w:ins>
      <w:ins w:id="26" w:author="Shirasu-Hiza, Michele M." w:date="2023-03-08T01:09:00Z">
        <w:r w:rsidR="00801560">
          <w:rPr>
            <w:rFonts w:ascii="Arial" w:hAnsi="Arial" w:cs="Arial"/>
            <w:sz w:val="22"/>
            <w:szCs w:val="22"/>
          </w:rPr>
          <w:t xml:space="preserve">esses, caused by genetic mutations, autoimmune diseases, viral infections, or even certain medications. </w:t>
        </w:r>
      </w:ins>
      <w:ins w:id="27" w:author="Shirasu-Hiza, Michele M." w:date="2023-03-08T01:13:00Z">
        <w:r w:rsidR="00801560">
          <w:rPr>
            <w:rFonts w:ascii="Arial" w:hAnsi="Arial" w:cs="Arial"/>
            <w:sz w:val="22"/>
            <w:szCs w:val="22"/>
          </w:rPr>
          <w:t>Thus, u</w:t>
        </w:r>
      </w:ins>
      <w:ins w:id="28" w:author="Shirasu-Hiza, Michele M." w:date="2023-03-08T01:09:00Z">
        <w:r w:rsidR="00801560">
          <w:rPr>
            <w:rFonts w:ascii="Arial" w:hAnsi="Arial" w:cs="Arial"/>
            <w:sz w:val="22"/>
            <w:szCs w:val="22"/>
          </w:rPr>
          <w:t xml:space="preserve">nderstanding </w:t>
        </w:r>
      </w:ins>
      <w:ins w:id="29" w:author="Shirasu-Hiza, Michele M." w:date="2023-03-08T01:10:00Z">
        <w:r w:rsidR="00801560">
          <w:rPr>
            <w:rFonts w:ascii="Arial" w:hAnsi="Arial" w:cs="Arial"/>
            <w:sz w:val="22"/>
            <w:szCs w:val="22"/>
          </w:rPr>
          <w:t xml:space="preserve">MZ B cell homeostasis is </w:t>
        </w:r>
      </w:ins>
      <w:ins w:id="30" w:author="Shirasu-Hiza, Michele M." w:date="2023-03-08T01:11:00Z">
        <w:r w:rsidR="00801560">
          <w:rPr>
            <w:rFonts w:ascii="Arial" w:hAnsi="Arial" w:cs="Arial"/>
            <w:sz w:val="22"/>
            <w:szCs w:val="22"/>
          </w:rPr>
          <w:t xml:space="preserve">critical for identifying </w:t>
        </w:r>
      </w:ins>
      <w:ins w:id="31" w:author="Shirasu-Hiza, Michele M." w:date="2023-03-08T01:13:00Z">
        <w:r w:rsidR="00801560">
          <w:rPr>
            <w:rFonts w:ascii="Arial" w:hAnsi="Arial" w:cs="Arial"/>
            <w:sz w:val="22"/>
            <w:szCs w:val="22"/>
          </w:rPr>
          <w:t>new treatments</w:t>
        </w:r>
      </w:ins>
      <w:ins w:id="32" w:author="Shirasu-Hiza, Michele M." w:date="2023-03-08T01:16:00Z">
        <w:r w:rsidR="00801560">
          <w:rPr>
            <w:rFonts w:ascii="Arial" w:hAnsi="Arial" w:cs="Arial"/>
            <w:sz w:val="22"/>
            <w:szCs w:val="22"/>
          </w:rPr>
          <w:t>.</w:t>
        </w:r>
      </w:ins>
      <w:ins w:id="33" w:author="Shirasu-Hiza, Michele M." w:date="2023-03-08T01:13:00Z">
        <w:r w:rsidR="00801560">
          <w:rPr>
            <w:rFonts w:ascii="Arial" w:hAnsi="Arial" w:cs="Arial"/>
            <w:sz w:val="22"/>
            <w:szCs w:val="22"/>
          </w:rPr>
          <w:t xml:space="preserve"> </w:t>
        </w:r>
      </w:ins>
      <w:r w:rsidRPr="0025558B">
        <w:rPr>
          <w:rFonts w:ascii="Arial" w:hAnsi="Arial" w:cs="Arial"/>
          <w:sz w:val="22"/>
          <w:szCs w:val="22"/>
        </w:rPr>
        <w:t xml:space="preserve">The </w:t>
      </w:r>
      <w:r w:rsidRPr="0025558B">
        <w:rPr>
          <w:rFonts w:ascii="Arial" w:hAnsi="Arial" w:cs="Arial"/>
          <w:b/>
          <w:bCs/>
          <w:sz w:val="22"/>
          <w:szCs w:val="22"/>
        </w:rPr>
        <w:t>central aim</w:t>
      </w:r>
      <w:r w:rsidRPr="0025558B">
        <w:rPr>
          <w:rFonts w:ascii="Arial" w:hAnsi="Arial" w:cs="Arial"/>
          <w:sz w:val="22"/>
          <w:szCs w:val="22"/>
        </w:rPr>
        <w:t xml:space="preserve"> of this proposal is to quantitatively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map the developmental trajectories of marginal zone B cells and to dissect the mechanisms that maintain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their numbers and clonal diversity, throughout life.</w:t>
      </w:r>
      <w:commentRangeEnd w:id="0"/>
      <w:r w:rsidR="00AF4FEF">
        <w:rPr>
          <w:rStyle w:val="CommentReference"/>
        </w:rPr>
        <w:commentReference w:id="0"/>
      </w:r>
    </w:p>
    <w:p w14:paraId="3FC2EA50" w14:textId="1520C925" w:rsidR="0025558B" w:rsidRPr="0025558B" w:rsidRDefault="0025558B" w:rsidP="0025558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moveToRangeStart w:id="34" w:author="Shirasu-Hiza, Michele M." w:date="2023-03-08T01:18:00Z" w:name="move129130722"/>
      <w:moveTo w:id="35" w:author="Shirasu-Hiza, Michele M." w:date="2023-03-08T01:18:00Z">
        <w:r w:rsidR="00801560" w:rsidRPr="00D2758B">
          <w:rPr>
            <w:rFonts w:ascii="Arial" w:hAnsi="Arial" w:cs="Arial"/>
            <w:b/>
            <w:bCs/>
            <w:sz w:val="22"/>
            <w:szCs w:val="22"/>
            <w:rPrChange w:id="36" w:author="Shirasu-Hiza, Michele M." w:date="2023-03-08T13:28:00Z">
              <w:rPr>
                <w:rFonts w:ascii="Arial" w:hAnsi="Arial" w:cs="Arial"/>
                <w:sz w:val="22"/>
                <w:szCs w:val="22"/>
              </w:rPr>
            </w:rPrChange>
          </w:rPr>
          <w:t>We hypothesize that the rules governing MZ B cell dynamics evolve as we age and are modulated substantially during immunogenic encounters, resulting in significant perturbations in their niche size and clonal composition.</w:t>
        </w:r>
        <w:r w:rsidR="00801560" w:rsidRPr="0025558B">
          <w:rPr>
            <w:rFonts w:ascii="Arial" w:hAnsi="Arial" w:cs="Arial"/>
            <w:sz w:val="22"/>
            <w:szCs w:val="22"/>
          </w:rPr>
          <w:t xml:space="preserve"> </w:t>
        </w:r>
      </w:moveTo>
      <w:moveToRangeEnd w:id="34"/>
      <w:r w:rsidRPr="0025558B">
        <w:rPr>
          <w:rFonts w:ascii="Arial" w:hAnsi="Arial" w:cs="Arial"/>
          <w:sz w:val="22"/>
          <w:szCs w:val="22"/>
        </w:rPr>
        <w:t>Strategically positioned as the gatekeepers between the circulation and the immune system, splenic MZ B cells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 xml:space="preserve">form a frontline of defense against blood-borne pathogens. </w:t>
      </w:r>
      <w:commentRangeStart w:id="37"/>
      <w:r w:rsidRPr="0025558B">
        <w:rPr>
          <w:rFonts w:ascii="Arial" w:hAnsi="Arial" w:cs="Arial"/>
          <w:sz w:val="22"/>
          <w:szCs w:val="22"/>
        </w:rPr>
        <w:t>MZ B cells mediate early protective responses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against diverse T-independent and T-dependent antigens, by employing strategies that blur the boundary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 xml:space="preserve">between innate and adaptive immunity. </w:t>
      </w:r>
      <w:commentRangeEnd w:id="37"/>
      <w:r w:rsidR="00124128">
        <w:rPr>
          <w:rStyle w:val="CommentReference"/>
        </w:rPr>
        <w:commentReference w:id="37"/>
      </w:r>
      <w:r w:rsidRPr="0025558B">
        <w:rPr>
          <w:rFonts w:ascii="Arial" w:hAnsi="Arial" w:cs="Arial"/>
          <w:sz w:val="22"/>
          <w:szCs w:val="22"/>
        </w:rPr>
        <w:t>The establishment and maintenance of MZ B cells in their splenic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niche are determined by a complex set of rules that regulate cell division, the influx of new bone marrow (BM)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 xml:space="preserve">derived cells, death, and onward differentiation. </w:t>
      </w:r>
      <w:moveFromRangeStart w:id="38" w:author="Shirasu-Hiza, Michele M." w:date="2023-03-08T01:18:00Z" w:name="move129130722"/>
      <w:commentRangeStart w:id="39"/>
      <w:moveFrom w:id="40" w:author="Shirasu-Hiza, Michele M." w:date="2023-03-08T01:18:00Z">
        <w:r w:rsidRPr="0025558B" w:rsidDel="00801560">
          <w:rPr>
            <w:rFonts w:ascii="Arial" w:hAnsi="Arial" w:cs="Arial"/>
            <w:sz w:val="22"/>
            <w:szCs w:val="22"/>
          </w:rPr>
          <w:t>We hypothesize that the rules governing MZ B cell dynamics</w:t>
        </w:r>
        <w:r w:rsidDel="00801560">
          <w:rPr>
            <w:rFonts w:ascii="Arial" w:hAnsi="Arial" w:cs="Arial"/>
            <w:sz w:val="22"/>
            <w:szCs w:val="22"/>
          </w:rPr>
          <w:t xml:space="preserve"> </w:t>
        </w:r>
        <w:r w:rsidRPr="0025558B" w:rsidDel="00801560">
          <w:rPr>
            <w:rFonts w:ascii="Arial" w:hAnsi="Arial" w:cs="Arial"/>
            <w:sz w:val="22"/>
            <w:szCs w:val="22"/>
          </w:rPr>
          <w:t>evolve as we age and are modulated substantially during immunogenic encounters, resulting in significant</w:t>
        </w:r>
        <w:r w:rsidDel="00801560">
          <w:rPr>
            <w:rFonts w:ascii="Arial" w:hAnsi="Arial" w:cs="Arial"/>
            <w:sz w:val="22"/>
            <w:szCs w:val="22"/>
          </w:rPr>
          <w:t xml:space="preserve"> </w:t>
        </w:r>
        <w:r w:rsidRPr="0025558B" w:rsidDel="00801560">
          <w:rPr>
            <w:rFonts w:ascii="Arial" w:hAnsi="Arial" w:cs="Arial"/>
            <w:sz w:val="22"/>
            <w:szCs w:val="22"/>
          </w:rPr>
          <w:t xml:space="preserve">perturbations in their niche size and clonal composition. </w:t>
        </w:r>
      </w:moveFrom>
      <w:moveFromRangeEnd w:id="38"/>
      <w:r w:rsidRPr="0025558B">
        <w:rPr>
          <w:rFonts w:ascii="Arial" w:hAnsi="Arial" w:cs="Arial"/>
          <w:sz w:val="22"/>
          <w:szCs w:val="22"/>
        </w:rPr>
        <w:t>Mathematical models, when tightly coupled with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 xml:space="preserve">experiments, are a natural tool for resolving the dynamics of such complex systems. </w:t>
      </w:r>
      <w:commentRangeEnd w:id="39"/>
      <w:r w:rsidR="00124128">
        <w:rPr>
          <w:rStyle w:val="CommentReference"/>
        </w:rPr>
        <w:commentReference w:id="39"/>
      </w:r>
      <w:r w:rsidRPr="0025558B">
        <w:rPr>
          <w:rFonts w:ascii="Arial" w:hAnsi="Arial" w:cs="Arial"/>
          <w:sz w:val="22"/>
          <w:szCs w:val="22"/>
        </w:rPr>
        <w:t xml:space="preserve">Here we propose </w:t>
      </w:r>
      <w:del w:id="41" w:author="Shirasu-Hiza, Michele M." w:date="2023-03-08T01:21:00Z">
        <w:r w:rsidRPr="0025558B" w:rsidDel="00DB4809">
          <w:rPr>
            <w:rFonts w:ascii="Arial" w:hAnsi="Arial" w:cs="Arial"/>
            <w:sz w:val="22"/>
            <w:szCs w:val="22"/>
          </w:rPr>
          <w:delText>a unique,</w:delText>
        </w:r>
        <w:r w:rsidDel="00DB4809">
          <w:rPr>
            <w:rFonts w:ascii="Arial" w:hAnsi="Arial" w:cs="Arial"/>
            <w:sz w:val="22"/>
            <w:szCs w:val="22"/>
          </w:rPr>
          <w:delText xml:space="preserve"> </w:delText>
        </w:r>
        <w:r w:rsidRPr="0025558B" w:rsidDel="00DB4809">
          <w:rPr>
            <w:rFonts w:ascii="Arial" w:hAnsi="Arial" w:cs="Arial"/>
            <w:sz w:val="22"/>
            <w:szCs w:val="22"/>
          </w:rPr>
          <w:delText>integrative approach that synthesizes</w:delText>
        </w:r>
      </w:del>
      <w:ins w:id="42" w:author="Shirasu-Hiza, Michele M." w:date="2023-03-08T01:21:00Z">
        <w:r w:rsidR="00DB4809">
          <w:rPr>
            <w:rFonts w:ascii="Arial" w:hAnsi="Arial" w:cs="Arial"/>
            <w:sz w:val="22"/>
            <w:szCs w:val="22"/>
          </w:rPr>
          <w:t>to combine</w:t>
        </w:r>
      </w:ins>
      <w:r w:rsidRPr="0025558B">
        <w:rPr>
          <w:rFonts w:ascii="Arial" w:hAnsi="Arial" w:cs="Arial"/>
          <w:sz w:val="22"/>
          <w:szCs w:val="22"/>
        </w:rPr>
        <w:t xml:space="preserve"> </w:t>
      </w:r>
      <w:del w:id="43" w:author="Shirasu-Hiza, Michele M." w:date="2023-03-08T01:19:00Z">
        <w:r w:rsidRPr="0025558B" w:rsidDel="00DB4809">
          <w:rPr>
            <w:rFonts w:ascii="Arial" w:hAnsi="Arial" w:cs="Arial"/>
            <w:sz w:val="22"/>
            <w:szCs w:val="22"/>
          </w:rPr>
          <w:delText xml:space="preserve">bespoke </w:delText>
        </w:r>
      </w:del>
      <w:ins w:id="44" w:author="Shirasu-Hiza, Michele M." w:date="2023-03-08T01:19:00Z">
        <w:r w:rsidR="00DB4809">
          <w:rPr>
            <w:rFonts w:ascii="Arial" w:hAnsi="Arial" w:cs="Arial"/>
            <w:sz w:val="22"/>
            <w:szCs w:val="22"/>
          </w:rPr>
          <w:t>custom-</w:t>
        </w:r>
      </w:ins>
      <w:ins w:id="45" w:author="Shirasu-Hiza, Michele M." w:date="2023-03-08T01:21:00Z">
        <w:r w:rsidR="00DB4809">
          <w:rPr>
            <w:rFonts w:ascii="Arial" w:hAnsi="Arial" w:cs="Arial"/>
            <w:sz w:val="22"/>
            <w:szCs w:val="22"/>
          </w:rPr>
          <w:t>built</w:t>
        </w:r>
      </w:ins>
      <w:ins w:id="46" w:author="Shirasu-Hiza, Michele M." w:date="2023-03-08T01:19:00Z">
        <w:r w:rsidR="00DB4809" w:rsidRPr="0025558B">
          <w:rPr>
            <w:rFonts w:ascii="Arial" w:hAnsi="Arial" w:cs="Arial"/>
            <w:sz w:val="22"/>
            <w:szCs w:val="22"/>
          </w:rPr>
          <w:t xml:space="preserve"> </w:t>
        </w:r>
      </w:ins>
      <w:r w:rsidRPr="0025558B">
        <w:rPr>
          <w:rFonts w:ascii="Arial" w:hAnsi="Arial" w:cs="Arial"/>
          <w:sz w:val="22"/>
          <w:szCs w:val="22"/>
        </w:rPr>
        <w:t xml:space="preserve">mathematical </w:t>
      </w:r>
      <w:ins w:id="47" w:author="Shirasu-Hiza, Michele M." w:date="2023-03-08T01:22:00Z">
        <w:r w:rsidR="00DB4809">
          <w:rPr>
            <w:rFonts w:ascii="Arial" w:hAnsi="Arial" w:cs="Arial"/>
            <w:sz w:val="22"/>
            <w:szCs w:val="22"/>
          </w:rPr>
          <w:t xml:space="preserve">models </w:t>
        </w:r>
      </w:ins>
      <w:r w:rsidRPr="0025558B">
        <w:rPr>
          <w:rFonts w:ascii="Arial" w:hAnsi="Arial" w:cs="Arial"/>
          <w:sz w:val="22"/>
          <w:szCs w:val="22"/>
        </w:rPr>
        <w:t xml:space="preserve">and </w:t>
      </w:r>
      <w:del w:id="48" w:author="Shirasu-Hiza, Michele M." w:date="2023-03-08T01:22:00Z">
        <w:r w:rsidRPr="0025558B" w:rsidDel="00DB4809">
          <w:rPr>
            <w:rFonts w:ascii="Arial" w:hAnsi="Arial" w:cs="Arial"/>
            <w:sz w:val="22"/>
            <w:szCs w:val="22"/>
          </w:rPr>
          <w:delText xml:space="preserve">dedicated </w:delText>
        </w:r>
      </w:del>
      <w:r w:rsidRPr="0025558B">
        <w:rPr>
          <w:rFonts w:ascii="Arial" w:hAnsi="Arial" w:cs="Arial"/>
          <w:sz w:val="22"/>
          <w:szCs w:val="22"/>
        </w:rPr>
        <w:t xml:space="preserve">experimental strategies to </w:t>
      </w:r>
      <w:del w:id="49" w:author="Shirasu-Hiza, Michele M." w:date="2023-03-08T01:22:00Z">
        <w:r w:rsidRPr="0025558B" w:rsidDel="00DB4809">
          <w:rPr>
            <w:rFonts w:ascii="Arial" w:hAnsi="Arial" w:cs="Arial"/>
            <w:sz w:val="22"/>
            <w:szCs w:val="22"/>
          </w:rPr>
          <w:delText>develop</w:delText>
        </w:r>
        <w:r w:rsidDel="00DB4809">
          <w:rPr>
            <w:rFonts w:ascii="Arial" w:hAnsi="Arial" w:cs="Arial"/>
            <w:sz w:val="22"/>
            <w:szCs w:val="22"/>
          </w:rPr>
          <w:delText xml:space="preserve"> </w:delText>
        </w:r>
        <w:r w:rsidRPr="0025558B" w:rsidDel="00DB4809">
          <w:rPr>
            <w:rFonts w:ascii="Arial" w:hAnsi="Arial" w:cs="Arial"/>
            <w:sz w:val="22"/>
            <w:szCs w:val="22"/>
          </w:rPr>
          <w:delText>a mechanistic understanding of</w:delText>
        </w:r>
      </w:del>
      <w:ins w:id="50" w:author="Shirasu-Hiza, Michele M." w:date="2023-03-08T01:23:00Z">
        <w:r w:rsidR="00DB4809">
          <w:rPr>
            <w:rFonts w:ascii="Arial" w:hAnsi="Arial" w:cs="Arial"/>
            <w:sz w:val="22"/>
            <w:szCs w:val="22"/>
          </w:rPr>
          <w:t>understand</w:t>
        </w:r>
      </w:ins>
      <w:ins w:id="51" w:author="Shirasu-Hiza, Michele M." w:date="2023-03-08T01:22:00Z">
        <w:r w:rsidR="00DB4809">
          <w:rPr>
            <w:rFonts w:ascii="Arial" w:hAnsi="Arial" w:cs="Arial"/>
            <w:sz w:val="22"/>
            <w:szCs w:val="22"/>
          </w:rPr>
          <w:t xml:space="preserve"> the </w:t>
        </w:r>
      </w:ins>
      <w:ins w:id="52" w:author="Shirasu-Hiza, Michele M." w:date="2023-03-08T01:23:00Z">
        <w:r w:rsidR="00DB4809">
          <w:rPr>
            <w:rFonts w:ascii="Arial" w:hAnsi="Arial" w:cs="Arial"/>
            <w:sz w:val="22"/>
            <w:szCs w:val="22"/>
          </w:rPr>
          <w:t>rules controlling</w:t>
        </w:r>
      </w:ins>
      <w:r w:rsidRPr="0025558B">
        <w:rPr>
          <w:rFonts w:ascii="Arial" w:hAnsi="Arial" w:cs="Arial"/>
          <w:sz w:val="22"/>
          <w:szCs w:val="22"/>
        </w:rPr>
        <w:t xml:space="preserve"> MZ B cell ontogeny and maintenance</w:t>
      </w:r>
      <w:del w:id="53" w:author="Shirasu-Hiza, Michele M." w:date="2023-03-08T01:22:00Z">
        <w:r w:rsidRPr="0025558B" w:rsidDel="00DB4809">
          <w:rPr>
            <w:rFonts w:ascii="Arial" w:hAnsi="Arial" w:cs="Arial"/>
            <w:sz w:val="22"/>
            <w:szCs w:val="22"/>
          </w:rPr>
          <w:delText>,</w:delText>
        </w:r>
      </w:del>
      <w:r w:rsidRPr="0025558B">
        <w:rPr>
          <w:rFonts w:ascii="Arial" w:hAnsi="Arial" w:cs="Arial"/>
          <w:sz w:val="22"/>
          <w:szCs w:val="22"/>
        </w:rPr>
        <w:t xml:space="preserve"> across the lifespan.</w:t>
      </w:r>
    </w:p>
    <w:p w14:paraId="53BF52F8" w14:textId="77777777" w:rsidR="0025558B" w:rsidRPr="0025558B" w:rsidRDefault="0025558B" w:rsidP="0025558B">
      <w:pPr>
        <w:autoSpaceDE w:val="0"/>
        <w:autoSpaceDN w:val="0"/>
        <w:adjustRightInd w:val="0"/>
        <w:jc w:val="both"/>
        <w:rPr>
          <w:rFonts w:ascii="Arial" w:hAnsi="Arial" w:cs="Arial"/>
          <w:sz w:val="10"/>
          <w:szCs w:val="10"/>
        </w:rPr>
      </w:pPr>
    </w:p>
    <w:p w14:paraId="2F941046" w14:textId="2DC01A75" w:rsidR="0025558B" w:rsidRPr="0025558B" w:rsidRDefault="0025558B" w:rsidP="0025558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5558B">
        <w:rPr>
          <w:rFonts w:ascii="Arial" w:hAnsi="Arial" w:cs="Arial"/>
          <w:b/>
          <w:bCs/>
          <w:sz w:val="22"/>
          <w:szCs w:val="22"/>
        </w:rPr>
        <w:t>Aim 1: Quantify the steady-state dynamics of MZ B cells – modeling the kinetics of their renewal and replacement throughout life.</w:t>
      </w:r>
      <w:r w:rsidRPr="0025558B">
        <w:rPr>
          <w:rFonts w:ascii="Arial" w:hAnsi="Arial" w:cs="Arial"/>
          <w:sz w:val="22"/>
          <w:szCs w:val="22"/>
        </w:rPr>
        <w:t xml:space="preserve"> The mechanisms regulating MZ B cell numbers are unknown, and their lineage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relationships to other B cell subsets are unclear. In this Aim, we will combine mathematical models and an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experimental fate-mapping system to quantify MZ B cell dynamics in healthy mice. We will use a BM chimera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system to reveal the developmental progression and kinetics of infiltration of new (donor-derived) cells into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the intact peripheral B cell compartments of congenic recipient mice, while measuring self-renewal using Ki67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expression. Using a Bayesian inference framework, we will then fit an array of models to these data to</w:t>
      </w:r>
      <w:ins w:id="54" w:author="Shirasu-Hiza, Michele M." w:date="2023-03-08T01:25:00Z">
        <w:r w:rsidR="00DB4809">
          <w:rPr>
            <w:rFonts w:ascii="Arial" w:hAnsi="Arial" w:cs="Arial"/>
            <w:sz w:val="22"/>
            <w:szCs w:val="22"/>
          </w:rPr>
          <w:t xml:space="preserve"> </w:t>
        </w:r>
      </w:ins>
      <w:del w:id="55" w:author="Shirasu-Hiza, Michele M." w:date="2023-03-08T01:25:00Z">
        <w:r w:rsidRPr="0025558B" w:rsidDel="00DB4809">
          <w:rPr>
            <w:rFonts w:ascii="Arial" w:hAnsi="Arial" w:cs="Arial"/>
            <w:sz w:val="22"/>
            <w:szCs w:val="22"/>
          </w:rPr>
          <w:delText xml:space="preserve"> </w:delText>
        </w:r>
      </w:del>
      <w:r w:rsidRPr="0025558B">
        <w:rPr>
          <w:rFonts w:ascii="Arial" w:hAnsi="Arial" w:cs="Arial"/>
          <w:sz w:val="22"/>
          <w:szCs w:val="22"/>
        </w:rPr>
        <w:t>identify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the immediate precursor(s) of MZ B cell</w:t>
      </w:r>
      <w:del w:id="56" w:author="Shirasu-Hiza, Michele M." w:date="2023-03-08T01:24:00Z">
        <w:r w:rsidRPr="0025558B" w:rsidDel="00DB4809">
          <w:rPr>
            <w:rFonts w:ascii="Arial" w:hAnsi="Arial" w:cs="Arial"/>
            <w:sz w:val="22"/>
            <w:szCs w:val="22"/>
          </w:rPr>
          <w:delText>s,</w:delText>
        </w:r>
      </w:del>
      <w:r w:rsidRPr="0025558B">
        <w:rPr>
          <w:rFonts w:ascii="Arial" w:hAnsi="Arial" w:cs="Arial"/>
          <w:sz w:val="22"/>
          <w:szCs w:val="22"/>
        </w:rPr>
        <w:t xml:space="preserve"> and to quantify their division and turnover in detail</w:t>
      </w:r>
      <w:ins w:id="57" w:author="Shirasu-Hiza, Michele M." w:date="2023-03-08T01:25:00Z">
        <w:r w:rsidR="00DB4809">
          <w:rPr>
            <w:rFonts w:ascii="Arial" w:hAnsi="Arial" w:cs="Arial"/>
            <w:sz w:val="22"/>
            <w:szCs w:val="22"/>
          </w:rPr>
          <w:t>. We will also</w:t>
        </w:r>
      </w:ins>
      <w:del w:id="58" w:author="Shirasu-Hiza, Michele M." w:date="2023-03-08T01:25:00Z">
        <w:r w:rsidRPr="0025558B" w:rsidDel="00DB4809">
          <w:rPr>
            <w:rFonts w:ascii="Arial" w:hAnsi="Arial" w:cs="Arial"/>
            <w:sz w:val="22"/>
            <w:szCs w:val="22"/>
          </w:rPr>
          <w:delText>;</w:delText>
        </w:r>
      </w:del>
      <w:r w:rsidRPr="0025558B">
        <w:rPr>
          <w:rFonts w:ascii="Arial" w:hAnsi="Arial" w:cs="Arial"/>
          <w:sz w:val="22"/>
          <w:szCs w:val="22"/>
        </w:rPr>
        <w:t xml:space="preserve"> identify</w:t>
      </w:r>
      <w:del w:id="59" w:author="Shirasu-Hiza, Michele M." w:date="2023-03-08T01:24:00Z">
        <w:r w:rsidRPr="0025558B" w:rsidDel="00DB4809">
          <w:rPr>
            <w:rFonts w:ascii="Arial" w:hAnsi="Arial" w:cs="Arial"/>
            <w:sz w:val="22"/>
            <w:szCs w:val="22"/>
          </w:rPr>
          <w:delText>ing</w:delText>
        </w:r>
      </w:del>
      <w:r w:rsidRPr="0025558B">
        <w:rPr>
          <w:rFonts w:ascii="Arial" w:hAnsi="Arial" w:cs="Arial"/>
          <w:sz w:val="22"/>
          <w:szCs w:val="22"/>
        </w:rPr>
        <w:t xml:space="preserve"> any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quorum sensing (density-dependent division or loss), kinetic heterogeneity, or variation in their dynamics with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either host or cell age. The latter will reveal the rules of replacement within the MZ B cell compartment.</w:t>
      </w:r>
    </w:p>
    <w:p w14:paraId="7DC0C0C2" w14:textId="77777777" w:rsidR="0025558B" w:rsidRPr="0025558B" w:rsidRDefault="0025558B" w:rsidP="0025558B">
      <w:pPr>
        <w:autoSpaceDE w:val="0"/>
        <w:autoSpaceDN w:val="0"/>
        <w:adjustRightInd w:val="0"/>
        <w:jc w:val="both"/>
        <w:rPr>
          <w:rFonts w:ascii="Arial" w:hAnsi="Arial" w:cs="Arial"/>
          <w:sz w:val="10"/>
          <w:szCs w:val="10"/>
        </w:rPr>
      </w:pPr>
    </w:p>
    <w:p w14:paraId="4E538BD2" w14:textId="78465829" w:rsidR="0025558B" w:rsidRDefault="0025558B" w:rsidP="0025558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5558B">
        <w:rPr>
          <w:rFonts w:ascii="Arial" w:hAnsi="Arial" w:cs="Arial"/>
          <w:b/>
          <w:bCs/>
          <w:sz w:val="22"/>
          <w:szCs w:val="22"/>
        </w:rPr>
        <w:t>Aim 2: Dissect the mechanisms underlying the establishment of the MZ B cell niche in neonates.</w:t>
      </w:r>
      <w:r w:rsidRPr="0025558B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 xml:space="preserve">processes that establish and regulate lymphocyte populations </w:t>
      </w:r>
      <w:del w:id="60" w:author="Shirasu-Hiza, Michele M." w:date="2023-03-08T01:26:00Z">
        <w:r w:rsidRPr="0025558B" w:rsidDel="00DB4809">
          <w:rPr>
            <w:rFonts w:ascii="Arial" w:hAnsi="Arial" w:cs="Arial"/>
            <w:sz w:val="22"/>
            <w:szCs w:val="22"/>
          </w:rPr>
          <w:delText xml:space="preserve">have been shown to </w:delText>
        </w:r>
      </w:del>
      <w:r w:rsidRPr="0025558B">
        <w:rPr>
          <w:rFonts w:ascii="Arial" w:hAnsi="Arial" w:cs="Arial"/>
          <w:sz w:val="22"/>
          <w:szCs w:val="22"/>
        </w:rPr>
        <w:t xml:space="preserve">change </w:t>
      </w:r>
      <w:del w:id="61" w:author="Shirasu-Hiza, Michele M." w:date="2023-03-08T01:26:00Z">
        <w:r w:rsidRPr="0025558B" w:rsidDel="00DB4809">
          <w:rPr>
            <w:rFonts w:ascii="Arial" w:hAnsi="Arial" w:cs="Arial"/>
            <w:sz w:val="22"/>
            <w:szCs w:val="22"/>
          </w:rPr>
          <w:delText xml:space="preserve">progressively </w:delText>
        </w:r>
      </w:del>
      <w:r w:rsidRPr="0025558B"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 xml:space="preserve">age. Specifically, we </w:t>
      </w:r>
      <w:del w:id="62" w:author="Shirasu-Hiza, Michele M." w:date="2023-03-08T01:26:00Z">
        <w:r w:rsidRPr="0025558B" w:rsidDel="00DB4809">
          <w:rPr>
            <w:rFonts w:ascii="Arial" w:hAnsi="Arial" w:cs="Arial"/>
            <w:sz w:val="22"/>
            <w:szCs w:val="22"/>
          </w:rPr>
          <w:delText xml:space="preserve">have </w:delText>
        </w:r>
      </w:del>
      <w:r w:rsidRPr="0025558B">
        <w:rPr>
          <w:rFonts w:ascii="Arial" w:hAnsi="Arial" w:cs="Arial"/>
          <w:sz w:val="22"/>
          <w:szCs w:val="22"/>
        </w:rPr>
        <w:t xml:space="preserve">recently found evidence for distinct dynamics of </w:t>
      </w:r>
      <w:commentRangeStart w:id="63"/>
      <w:r w:rsidRPr="0025558B">
        <w:rPr>
          <w:rFonts w:ascii="Arial" w:hAnsi="Arial" w:cs="Arial"/>
          <w:sz w:val="22"/>
          <w:szCs w:val="22"/>
        </w:rPr>
        <w:t xml:space="preserve">FO </w:t>
      </w:r>
      <w:commentRangeEnd w:id="63"/>
      <w:r w:rsidR="00DB4809">
        <w:rPr>
          <w:rStyle w:val="CommentReference"/>
        </w:rPr>
        <w:commentReference w:id="63"/>
      </w:r>
      <w:r w:rsidRPr="0025558B">
        <w:rPr>
          <w:rFonts w:ascii="Arial" w:hAnsi="Arial" w:cs="Arial"/>
          <w:sz w:val="22"/>
          <w:szCs w:val="22"/>
        </w:rPr>
        <w:t>B cells in neonates and adults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 xml:space="preserve">and hypothesize that similar mechanisms </w:t>
      </w:r>
      <w:del w:id="64" w:author="Shirasu-Hiza, Michele M." w:date="2023-03-08T01:26:00Z">
        <w:r w:rsidRPr="0025558B" w:rsidDel="00DB4809">
          <w:rPr>
            <w:rFonts w:ascii="Arial" w:hAnsi="Arial" w:cs="Arial"/>
            <w:sz w:val="22"/>
            <w:szCs w:val="22"/>
          </w:rPr>
          <w:delText>are at play in</w:delText>
        </w:r>
      </w:del>
      <w:ins w:id="65" w:author="Shirasu-Hiza, Michele M." w:date="2023-03-08T01:26:00Z">
        <w:r w:rsidR="00DB4809">
          <w:rPr>
            <w:rFonts w:ascii="Arial" w:hAnsi="Arial" w:cs="Arial"/>
            <w:sz w:val="22"/>
            <w:szCs w:val="22"/>
          </w:rPr>
          <w:t>act</w:t>
        </w:r>
      </w:ins>
      <w:ins w:id="66" w:author="Shirasu-Hiza, Michele M." w:date="2023-03-08T01:27:00Z">
        <w:r w:rsidR="00DB4809">
          <w:rPr>
            <w:rFonts w:ascii="Arial" w:hAnsi="Arial" w:cs="Arial"/>
            <w:sz w:val="22"/>
            <w:szCs w:val="22"/>
          </w:rPr>
          <w:t xml:space="preserve"> on</w:t>
        </w:r>
      </w:ins>
      <w:r w:rsidRPr="0025558B">
        <w:rPr>
          <w:rFonts w:ascii="Arial" w:hAnsi="Arial" w:cs="Arial"/>
          <w:sz w:val="22"/>
          <w:szCs w:val="22"/>
        </w:rPr>
        <w:t xml:space="preserve"> the MZ B cell pool. We will test this </w:t>
      </w:r>
      <w:ins w:id="67" w:author="Shirasu-Hiza, Michele M." w:date="2023-03-08T01:27:00Z">
        <w:r w:rsidR="00DB4809">
          <w:rPr>
            <w:rFonts w:ascii="Arial" w:hAnsi="Arial" w:cs="Arial"/>
            <w:sz w:val="22"/>
            <w:szCs w:val="22"/>
          </w:rPr>
          <w:t xml:space="preserve">hypothesis </w:t>
        </w:r>
      </w:ins>
      <w:r w:rsidRPr="0025558B">
        <w:rPr>
          <w:rFonts w:ascii="Arial" w:hAnsi="Arial" w:cs="Arial"/>
          <w:sz w:val="22"/>
          <w:szCs w:val="22"/>
        </w:rPr>
        <w:t>using a novel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reporter mouse strain that allows us to track changes in pool size, the extent of proliferation, and the frequency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of recent BM emigrants among MZ B cells. We will extend the models employed in Aim 1 to identify the rules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governing the establishment of the MZ B cell niche in early life</w:t>
      </w:r>
      <w:del w:id="68" w:author="Shirasu-Hiza, Michele M." w:date="2023-03-08T01:27:00Z">
        <w:r w:rsidRPr="0025558B" w:rsidDel="00DB4809">
          <w:rPr>
            <w:rFonts w:ascii="Arial" w:hAnsi="Arial" w:cs="Arial"/>
            <w:sz w:val="22"/>
            <w:szCs w:val="22"/>
          </w:rPr>
          <w:delText>,</w:delText>
        </w:r>
      </w:del>
      <w:r w:rsidRPr="0025558B">
        <w:rPr>
          <w:rFonts w:ascii="Arial" w:hAnsi="Arial" w:cs="Arial"/>
          <w:sz w:val="22"/>
          <w:szCs w:val="22"/>
        </w:rPr>
        <w:t xml:space="preserve"> and formulate them as </w:t>
      </w:r>
      <w:commentRangeStart w:id="69"/>
      <w:r w:rsidRPr="0025558B">
        <w:rPr>
          <w:rFonts w:ascii="Arial" w:hAnsi="Arial" w:cs="Arial"/>
          <w:sz w:val="22"/>
          <w:szCs w:val="22"/>
        </w:rPr>
        <w:t xml:space="preserve">PDE </w:t>
      </w:r>
      <w:commentRangeEnd w:id="69"/>
      <w:r w:rsidR="00DB4809">
        <w:rPr>
          <w:rStyle w:val="CommentReference"/>
        </w:rPr>
        <w:commentReference w:id="69"/>
      </w:r>
      <w:r w:rsidRPr="0025558B">
        <w:rPr>
          <w:rFonts w:ascii="Arial" w:hAnsi="Arial" w:cs="Arial"/>
          <w:sz w:val="22"/>
          <w:szCs w:val="22"/>
        </w:rPr>
        <w:t>systems to quantify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variation in cells’ ability to persist as a function of their residence time.</w:t>
      </w:r>
    </w:p>
    <w:p w14:paraId="1DF29166" w14:textId="77777777" w:rsidR="0025558B" w:rsidRPr="0025558B" w:rsidRDefault="0025558B" w:rsidP="0025558B">
      <w:pPr>
        <w:autoSpaceDE w:val="0"/>
        <w:autoSpaceDN w:val="0"/>
        <w:adjustRightInd w:val="0"/>
        <w:jc w:val="both"/>
        <w:rPr>
          <w:rFonts w:ascii="Arial" w:hAnsi="Arial" w:cs="Arial"/>
          <w:sz w:val="10"/>
          <w:szCs w:val="10"/>
        </w:rPr>
      </w:pPr>
    </w:p>
    <w:p w14:paraId="46DFC704" w14:textId="71C5D9C5" w:rsidR="0025558B" w:rsidRPr="0025558B" w:rsidRDefault="0025558B" w:rsidP="0025558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5558B">
        <w:rPr>
          <w:rFonts w:ascii="Arial" w:hAnsi="Arial" w:cs="Arial"/>
          <w:b/>
          <w:bCs/>
          <w:sz w:val="22"/>
          <w:szCs w:val="22"/>
        </w:rPr>
        <w:t>Aim 3: Define and model MZ B cell fate-determination during immune responses.</w:t>
      </w:r>
      <w:r w:rsidRPr="0025558B">
        <w:rPr>
          <w:rFonts w:ascii="Arial" w:hAnsi="Arial" w:cs="Arial"/>
          <w:sz w:val="22"/>
          <w:szCs w:val="22"/>
        </w:rPr>
        <w:t xml:space="preserve"> Immune activation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triggers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 xml:space="preserve">dramatic changes in the lymphatic environment. How and to what extent </w:t>
      </w:r>
      <w:commentRangeStart w:id="70"/>
      <w:r w:rsidRPr="0025558B">
        <w:rPr>
          <w:rFonts w:ascii="Arial" w:hAnsi="Arial" w:cs="Arial"/>
          <w:sz w:val="22"/>
          <w:szCs w:val="22"/>
        </w:rPr>
        <w:t xml:space="preserve">activation-related </w:t>
      </w:r>
      <w:proofErr w:type="gramStart"/>
      <w:r w:rsidRPr="0025558B">
        <w:rPr>
          <w:rFonts w:ascii="Arial" w:hAnsi="Arial" w:cs="Arial"/>
          <w:sz w:val="22"/>
          <w:szCs w:val="22"/>
        </w:rPr>
        <w:t>cross-talk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commentRangeEnd w:id="70"/>
      <w:r w:rsidR="00124128">
        <w:rPr>
          <w:rStyle w:val="CommentReference"/>
        </w:rPr>
        <w:commentReference w:id="70"/>
      </w:r>
      <w:r w:rsidRPr="0025558B">
        <w:rPr>
          <w:rFonts w:ascii="Arial" w:hAnsi="Arial" w:cs="Arial"/>
          <w:sz w:val="22"/>
          <w:szCs w:val="22"/>
        </w:rPr>
        <w:t xml:space="preserve">modulates cell-fate decisions and the </w:t>
      </w:r>
      <w:commentRangeStart w:id="71"/>
      <w:r w:rsidRPr="0025558B">
        <w:rPr>
          <w:rFonts w:ascii="Arial" w:hAnsi="Arial" w:cs="Arial"/>
          <w:sz w:val="22"/>
          <w:szCs w:val="22"/>
        </w:rPr>
        <w:t xml:space="preserve">response kinetics </w:t>
      </w:r>
      <w:commentRangeEnd w:id="71"/>
      <w:r w:rsidR="00124128">
        <w:rPr>
          <w:rStyle w:val="CommentReference"/>
        </w:rPr>
        <w:commentReference w:id="71"/>
      </w:r>
      <w:r w:rsidRPr="0025558B">
        <w:rPr>
          <w:rFonts w:ascii="Arial" w:hAnsi="Arial" w:cs="Arial"/>
          <w:sz w:val="22"/>
          <w:szCs w:val="22"/>
        </w:rPr>
        <w:t xml:space="preserve">of mature B cells, is poorly understood. </w:t>
      </w:r>
      <w:ins w:id="72" w:author="Shirasu-Hiza, Michele M." w:date="2023-03-08T01:31:00Z">
        <w:r w:rsidR="00124128">
          <w:rPr>
            <w:rFonts w:ascii="Arial" w:hAnsi="Arial" w:cs="Arial"/>
            <w:sz w:val="22"/>
            <w:szCs w:val="22"/>
          </w:rPr>
          <w:t>Based on...(?), w</w:t>
        </w:r>
      </w:ins>
      <w:del w:id="73" w:author="Shirasu-Hiza, Michele M." w:date="2023-03-08T01:31:00Z">
        <w:r w:rsidRPr="0025558B" w:rsidDel="00124128">
          <w:rPr>
            <w:rFonts w:ascii="Arial" w:hAnsi="Arial" w:cs="Arial"/>
            <w:sz w:val="22"/>
            <w:szCs w:val="22"/>
          </w:rPr>
          <w:delText>W</w:delText>
        </w:r>
      </w:del>
      <w:r w:rsidRPr="0025558B">
        <w:rPr>
          <w:rFonts w:ascii="Arial" w:hAnsi="Arial" w:cs="Arial"/>
          <w:sz w:val="22"/>
          <w:szCs w:val="22"/>
        </w:rPr>
        <w:t xml:space="preserve">e </w:t>
      </w:r>
      <w:proofErr w:type="gramStart"/>
      <w:r w:rsidRPr="0025558B">
        <w:rPr>
          <w:rFonts w:ascii="Arial" w:hAnsi="Arial" w:cs="Arial"/>
          <w:sz w:val="22"/>
          <w:szCs w:val="22"/>
        </w:rPr>
        <w:t>hypothesize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that the interplay of B cell receptor and Notch2 mediated signals skews B cell differentiation toward</w:t>
      </w:r>
      <w:del w:id="74" w:author="Shirasu-Hiza, Michele M." w:date="2023-03-08T01:31:00Z">
        <w:r w:rsidRPr="0025558B" w:rsidDel="00124128">
          <w:rPr>
            <w:rFonts w:ascii="Arial" w:hAnsi="Arial" w:cs="Arial"/>
            <w:sz w:val="22"/>
            <w:szCs w:val="22"/>
          </w:rPr>
          <w:delText>s</w:delText>
        </w:r>
      </w:del>
      <w:r w:rsidRPr="0025558B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generation of antigen-specific MZ B cells upon immune activation. We will use a dynamical modeling strategy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to map B cell differentiation pathways during immune responses, using novel mouse strains expressing an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antigen-inducible reporter gene and B cell-specific mutations in Notch2. We will extend our analysis to infer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phylogenetic trees of antigen-specific clones as they diversify during a response, by building a computational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 xml:space="preserve">pipeline to study </w:t>
      </w:r>
      <w:commentRangeStart w:id="75"/>
      <w:r w:rsidRPr="0025558B">
        <w:rPr>
          <w:rFonts w:ascii="Arial" w:hAnsi="Arial" w:cs="Arial"/>
          <w:sz w:val="22"/>
          <w:szCs w:val="22"/>
        </w:rPr>
        <w:t>single-cell immune repertoire and transcriptomic profiles of activated B cells</w:t>
      </w:r>
      <w:commentRangeEnd w:id="75"/>
      <w:r w:rsidR="00124128">
        <w:rPr>
          <w:rStyle w:val="CommentReference"/>
        </w:rPr>
        <w:commentReference w:id="75"/>
      </w:r>
      <w:r w:rsidRPr="0025558B">
        <w:rPr>
          <w:rFonts w:ascii="Arial" w:hAnsi="Arial" w:cs="Arial"/>
          <w:sz w:val="22"/>
          <w:szCs w:val="22"/>
        </w:rPr>
        <w:t>.</w:t>
      </w:r>
    </w:p>
    <w:p w14:paraId="258F581F" w14:textId="77777777" w:rsidR="0025558B" w:rsidRDefault="0025558B" w:rsidP="0025558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6C7DFF16" w14:textId="100476D0" w:rsidR="001F0D78" w:rsidRPr="0025558B" w:rsidRDefault="0025558B" w:rsidP="0025558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5558B">
        <w:rPr>
          <w:rFonts w:ascii="Arial" w:hAnsi="Arial" w:cs="Arial"/>
          <w:sz w:val="22"/>
          <w:szCs w:val="22"/>
        </w:rPr>
        <w:t>T</w:t>
      </w:r>
      <w:ins w:id="76" w:author="Shirasu-Hiza, Michele M." w:date="2023-03-08T01:38:00Z">
        <w:r w:rsidR="00124128">
          <w:rPr>
            <w:rFonts w:ascii="Arial" w:hAnsi="Arial" w:cs="Arial"/>
            <w:sz w:val="22"/>
            <w:szCs w:val="22"/>
          </w:rPr>
          <w:t>he results of t</w:t>
        </w:r>
      </w:ins>
      <w:del w:id="77" w:author="Shirasu-Hiza, Michele M." w:date="2023-03-08T01:38:00Z">
        <w:r w:rsidRPr="0025558B" w:rsidDel="00124128">
          <w:rPr>
            <w:rFonts w:ascii="Arial" w:hAnsi="Arial" w:cs="Arial"/>
            <w:sz w:val="22"/>
            <w:szCs w:val="22"/>
          </w:rPr>
          <w:delText xml:space="preserve">he </w:delText>
        </w:r>
      </w:del>
      <w:del w:id="78" w:author="Shirasu-Hiza, Michele M." w:date="2023-03-08T01:37:00Z">
        <w:r w:rsidRPr="0025558B" w:rsidDel="00124128">
          <w:rPr>
            <w:rFonts w:ascii="Arial" w:hAnsi="Arial" w:cs="Arial"/>
            <w:sz w:val="22"/>
            <w:szCs w:val="22"/>
          </w:rPr>
          <w:delText xml:space="preserve">positive </w:delText>
        </w:r>
      </w:del>
      <w:del w:id="79" w:author="Shirasu-Hiza, Michele M." w:date="2023-03-08T01:38:00Z">
        <w:r w:rsidRPr="0025558B" w:rsidDel="00124128">
          <w:rPr>
            <w:rFonts w:ascii="Arial" w:hAnsi="Arial" w:cs="Arial"/>
            <w:sz w:val="22"/>
            <w:szCs w:val="22"/>
          </w:rPr>
          <w:delText xml:space="preserve">impact of </w:delText>
        </w:r>
      </w:del>
      <w:del w:id="80" w:author="Shirasu-Hiza, Michele M." w:date="2023-03-08T01:37:00Z">
        <w:r w:rsidRPr="0025558B" w:rsidDel="00124128">
          <w:rPr>
            <w:rFonts w:ascii="Arial" w:hAnsi="Arial" w:cs="Arial"/>
            <w:sz w:val="22"/>
            <w:szCs w:val="22"/>
          </w:rPr>
          <w:delText xml:space="preserve">the </w:delText>
        </w:r>
      </w:del>
      <w:ins w:id="81" w:author="Shirasu-Hiza, Michele M." w:date="2023-03-08T01:37:00Z">
        <w:r w:rsidR="00124128">
          <w:rPr>
            <w:rFonts w:ascii="Arial" w:hAnsi="Arial" w:cs="Arial"/>
            <w:sz w:val="22"/>
            <w:szCs w:val="22"/>
          </w:rPr>
          <w:t>his</w:t>
        </w:r>
        <w:r w:rsidR="00124128" w:rsidRPr="0025558B">
          <w:rPr>
            <w:rFonts w:ascii="Arial" w:hAnsi="Arial" w:cs="Arial"/>
            <w:sz w:val="22"/>
            <w:szCs w:val="22"/>
          </w:rPr>
          <w:t xml:space="preserve"> </w:t>
        </w:r>
      </w:ins>
      <w:r w:rsidRPr="0025558B">
        <w:rPr>
          <w:rFonts w:ascii="Arial" w:hAnsi="Arial" w:cs="Arial"/>
          <w:sz w:val="22"/>
          <w:szCs w:val="22"/>
        </w:rPr>
        <w:t xml:space="preserve">study </w:t>
      </w:r>
      <w:del w:id="82" w:author="Shirasu-Hiza, Michele M." w:date="2023-03-08T01:37:00Z">
        <w:r w:rsidRPr="0025558B" w:rsidDel="00124128">
          <w:rPr>
            <w:rFonts w:ascii="Arial" w:hAnsi="Arial" w:cs="Arial"/>
            <w:sz w:val="22"/>
            <w:szCs w:val="22"/>
          </w:rPr>
          <w:delText xml:space="preserve">proposed here </w:delText>
        </w:r>
      </w:del>
      <w:del w:id="83" w:author="Shirasu-Hiza, Michele M." w:date="2023-03-08T01:38:00Z">
        <w:r w:rsidRPr="0025558B" w:rsidDel="00124128">
          <w:rPr>
            <w:rFonts w:ascii="Arial" w:hAnsi="Arial" w:cs="Arial"/>
            <w:sz w:val="22"/>
            <w:szCs w:val="22"/>
          </w:rPr>
          <w:delText>would be</w:delText>
        </w:r>
      </w:del>
      <w:ins w:id="84" w:author="Shirasu-Hiza, Michele M." w:date="2023-03-08T01:38:00Z">
        <w:r w:rsidR="00124128">
          <w:rPr>
            <w:rFonts w:ascii="Arial" w:hAnsi="Arial" w:cs="Arial"/>
            <w:sz w:val="22"/>
            <w:szCs w:val="22"/>
          </w:rPr>
          <w:t>could lead to</w:t>
        </w:r>
      </w:ins>
      <w:r w:rsidRPr="0025558B">
        <w:rPr>
          <w:rFonts w:ascii="Arial" w:hAnsi="Arial" w:cs="Arial"/>
          <w:sz w:val="22"/>
          <w:szCs w:val="22"/>
        </w:rPr>
        <w:t xml:space="preserve"> the discovery of</w:t>
      </w:r>
      <w:ins w:id="85" w:author="Shirasu-Hiza, Michele M." w:date="2023-03-08T01:37:00Z">
        <w:r w:rsidR="00124128">
          <w:rPr>
            <w:rFonts w:ascii="Arial" w:hAnsi="Arial" w:cs="Arial"/>
            <w:sz w:val="22"/>
            <w:szCs w:val="22"/>
          </w:rPr>
          <w:t xml:space="preserve"> </w:t>
        </w:r>
      </w:ins>
      <w:del w:id="86" w:author="Shirasu-Hiza, Michele M." w:date="2023-03-08T01:37:00Z">
        <w:r w:rsidRPr="0025558B" w:rsidDel="00124128">
          <w:rPr>
            <w:rFonts w:ascii="Arial" w:hAnsi="Arial" w:cs="Arial"/>
            <w:sz w:val="22"/>
            <w:szCs w:val="22"/>
          </w:rPr>
          <w:delText xml:space="preserve"> </w:delText>
        </w:r>
      </w:del>
      <w:r w:rsidRPr="0025558B">
        <w:rPr>
          <w:rFonts w:ascii="Arial" w:hAnsi="Arial" w:cs="Arial"/>
          <w:sz w:val="22"/>
          <w:szCs w:val="22"/>
        </w:rPr>
        <w:t>therapeutic targets for the restoration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 xml:space="preserve">of MZ B cell numbers in </w:t>
      </w:r>
      <w:proofErr w:type="spellStart"/>
      <w:r w:rsidRPr="0025558B">
        <w:rPr>
          <w:rFonts w:ascii="Arial" w:hAnsi="Arial" w:cs="Arial"/>
          <w:sz w:val="22"/>
          <w:szCs w:val="22"/>
        </w:rPr>
        <w:t>splenectomized</w:t>
      </w:r>
      <w:proofErr w:type="spellEnd"/>
      <w:r w:rsidRPr="0025558B">
        <w:rPr>
          <w:rFonts w:ascii="Arial" w:hAnsi="Arial" w:cs="Arial"/>
          <w:sz w:val="22"/>
          <w:szCs w:val="22"/>
        </w:rPr>
        <w:t xml:space="preserve"> patients, infants, and the elderly, who are vulnerable to blood-borne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pathogens. This study may also support the development of interventions against MZ B cell linked autoimmune</w:t>
      </w:r>
      <w:r>
        <w:rPr>
          <w:rFonts w:ascii="Arial" w:hAnsi="Arial" w:cs="Arial"/>
          <w:sz w:val="22"/>
          <w:szCs w:val="22"/>
        </w:rPr>
        <w:t xml:space="preserve"> </w:t>
      </w:r>
      <w:r w:rsidRPr="0025558B">
        <w:rPr>
          <w:rFonts w:ascii="Arial" w:hAnsi="Arial" w:cs="Arial"/>
          <w:sz w:val="22"/>
          <w:szCs w:val="22"/>
        </w:rPr>
        <w:t>pathologies</w:t>
      </w:r>
      <w:del w:id="87" w:author="Shirasu-Hiza, Michele M." w:date="2023-03-08T01:37:00Z">
        <w:r w:rsidRPr="0025558B" w:rsidDel="00124128">
          <w:rPr>
            <w:rFonts w:ascii="Arial" w:hAnsi="Arial" w:cs="Arial"/>
            <w:sz w:val="22"/>
            <w:szCs w:val="22"/>
          </w:rPr>
          <w:delText>,</w:delText>
        </w:r>
      </w:del>
      <w:r w:rsidRPr="0025558B">
        <w:rPr>
          <w:rFonts w:ascii="Arial" w:hAnsi="Arial" w:cs="Arial"/>
          <w:sz w:val="22"/>
          <w:szCs w:val="22"/>
        </w:rPr>
        <w:t xml:space="preserve"> and highlight the B cell stages that are most permissive to malignant transformations.</w:t>
      </w:r>
    </w:p>
    <w:sectPr w:rsidR="001F0D78" w:rsidRPr="0025558B" w:rsidSect="002555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irasu-Hiza, Michele M." w:date="2023-03-08T01:08:00Z" w:initials="SHMM">
    <w:p w14:paraId="1AD34575" w14:textId="77777777" w:rsidR="00AF4FEF" w:rsidRDefault="00AF4FEF" w:rsidP="000E214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is a good first paragraph!  Why is it a problem that we don’t know enough about their ontogeny, homeostasis, and clonal regulation?  Spoon-feed this to the reader.</w:t>
      </w:r>
    </w:p>
  </w:comment>
  <w:comment w:id="37" w:author="Shirasu-Hiza, Michele M." w:date="2023-03-08T01:36:00Z" w:initials="SHMM">
    <w:p w14:paraId="6FA780D1" w14:textId="77777777" w:rsidR="00124128" w:rsidRDefault="00124128" w:rsidP="00680F8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If you need space, remove this sentence.  Maybe even the sentence before.  You can go into all this in your background section. </w:t>
      </w:r>
    </w:p>
  </w:comment>
  <w:comment w:id="39" w:author="Shirasu-Hiza, Michele M." w:date="2023-03-08T01:34:00Z" w:initials="SHMM">
    <w:p w14:paraId="425CE9DA" w14:textId="5F791400" w:rsidR="00124128" w:rsidRDefault="00124128" w:rsidP="0017205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Here is where you could show me:  why you.  Demonstrate that you’ve done this before or have special expertise.</w:t>
      </w:r>
    </w:p>
  </w:comment>
  <w:comment w:id="63" w:author="Shirasu-Hiza, Michele M." w:date="2023-03-08T01:26:00Z" w:initials="SHMM">
    <w:p w14:paraId="08422843" w14:textId="105BE0EF" w:rsidR="00DB4809" w:rsidRDefault="00DB4809" w:rsidP="00F453FC">
      <w:r>
        <w:rPr>
          <w:rStyle w:val="CommentReference"/>
        </w:rPr>
        <w:annotationRef/>
      </w:r>
      <w:r>
        <w:rPr>
          <w:sz w:val="20"/>
          <w:szCs w:val="20"/>
        </w:rPr>
        <w:t>Define</w:t>
      </w:r>
    </w:p>
  </w:comment>
  <w:comment w:id="69" w:author="Shirasu-Hiza, Michele M." w:date="2023-03-08T01:28:00Z" w:initials="SHMM">
    <w:p w14:paraId="695ABF77" w14:textId="13C9B26A" w:rsidR="00DB4809" w:rsidRDefault="00DB4809" w:rsidP="003D4E4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Define</w:t>
      </w:r>
    </w:p>
  </w:comment>
  <w:comment w:id="70" w:author="Shirasu-Hiza, Michele M." w:date="2023-03-08T01:30:00Z" w:initials="SHMM">
    <w:p w14:paraId="6C9ED241" w14:textId="77777777" w:rsidR="00124128" w:rsidRDefault="00124128" w:rsidP="00F60FC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Cross-talk between cells?  Between receptor signaling pathways? Between different types of changes in the lymphatic environment?</w:t>
      </w:r>
    </w:p>
  </w:comment>
  <w:comment w:id="71" w:author="Shirasu-Hiza, Michele M." w:date="2023-03-08T01:31:00Z" w:initials="SHMM">
    <w:p w14:paraId="2D5467DF" w14:textId="77777777" w:rsidR="00124128" w:rsidRDefault="00124128" w:rsidP="00F852B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Response kinetics of activation?  Of migration?  Of B cell function?</w:t>
      </w:r>
    </w:p>
  </w:comment>
  <w:comment w:id="75" w:author="Shirasu-Hiza, Michele M." w:date="2023-03-08T01:34:00Z" w:initials="SHMM">
    <w:p w14:paraId="4A609816" w14:textId="77777777" w:rsidR="00124128" w:rsidRDefault="00124128" w:rsidP="00D172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Will you be doing the transcriptomic profiles etc. or are these data in hand from the literature or your preliminary data?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D34575" w15:done="0"/>
  <w15:commentEx w15:paraId="6FA780D1" w15:done="0"/>
  <w15:commentEx w15:paraId="425CE9DA" w15:done="0"/>
  <w15:commentEx w15:paraId="08422843" w15:done="0"/>
  <w15:commentEx w15:paraId="695ABF77" w15:done="0"/>
  <w15:commentEx w15:paraId="6C9ED241" w15:done="0"/>
  <w15:commentEx w15:paraId="2D5467DF" w15:done="0"/>
  <w15:commentEx w15:paraId="4A6098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25E87" w16cex:dateUtc="2023-03-08T06:08:00Z"/>
  <w16cex:commentExtensible w16cex:durableId="27B26507" w16cex:dateUtc="2023-03-08T06:36:00Z"/>
  <w16cex:commentExtensible w16cex:durableId="27B264BD" w16cex:dateUtc="2023-03-08T06:34:00Z"/>
  <w16cex:commentExtensible w16cex:durableId="27B262D8" w16cex:dateUtc="2023-03-08T06:26:00Z"/>
  <w16cex:commentExtensible w16cex:durableId="27B2632C" w16cex:dateUtc="2023-03-08T06:28:00Z"/>
  <w16cex:commentExtensible w16cex:durableId="27B263A5" w16cex:dateUtc="2023-03-08T06:30:00Z"/>
  <w16cex:commentExtensible w16cex:durableId="27B263D8" w16cex:dateUtc="2023-03-08T06:31:00Z"/>
  <w16cex:commentExtensible w16cex:durableId="27B26489" w16cex:dateUtc="2023-03-08T0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D34575" w16cid:durableId="27B25E87"/>
  <w16cid:commentId w16cid:paraId="6FA780D1" w16cid:durableId="27B26507"/>
  <w16cid:commentId w16cid:paraId="425CE9DA" w16cid:durableId="27B264BD"/>
  <w16cid:commentId w16cid:paraId="08422843" w16cid:durableId="27B262D8"/>
  <w16cid:commentId w16cid:paraId="695ABF77" w16cid:durableId="27B2632C"/>
  <w16cid:commentId w16cid:paraId="6C9ED241" w16cid:durableId="27B263A5"/>
  <w16cid:commentId w16cid:paraId="2D5467DF" w16cid:durableId="27B263D8"/>
  <w16cid:commentId w16cid:paraId="4A609816" w16cid:durableId="27B264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irasu-Hiza, Michele M.">
    <w15:presenceInfo w15:providerId="AD" w15:userId="S::ms4095@cumc.columbia.edu::10118899-1f3c-4764-9048-3263e7f47d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8B"/>
    <w:rsid w:val="000513E9"/>
    <w:rsid w:val="0005160D"/>
    <w:rsid w:val="000575E7"/>
    <w:rsid w:val="00096C3E"/>
    <w:rsid w:val="000C0B8D"/>
    <w:rsid w:val="000C672B"/>
    <w:rsid w:val="000E320A"/>
    <w:rsid w:val="000F3B34"/>
    <w:rsid w:val="000F4073"/>
    <w:rsid w:val="00124128"/>
    <w:rsid w:val="0014064C"/>
    <w:rsid w:val="00171DB5"/>
    <w:rsid w:val="001A4B4C"/>
    <w:rsid w:val="001D1FAD"/>
    <w:rsid w:val="001D2D7D"/>
    <w:rsid w:val="001F0D78"/>
    <w:rsid w:val="00217A42"/>
    <w:rsid w:val="002450BF"/>
    <w:rsid w:val="0025558B"/>
    <w:rsid w:val="00255A9F"/>
    <w:rsid w:val="002726AD"/>
    <w:rsid w:val="0029774A"/>
    <w:rsid w:val="002C5B80"/>
    <w:rsid w:val="002E74F6"/>
    <w:rsid w:val="00321076"/>
    <w:rsid w:val="00336EE4"/>
    <w:rsid w:val="0036741D"/>
    <w:rsid w:val="00371148"/>
    <w:rsid w:val="00384E76"/>
    <w:rsid w:val="00385094"/>
    <w:rsid w:val="003A5185"/>
    <w:rsid w:val="00421B15"/>
    <w:rsid w:val="00431F68"/>
    <w:rsid w:val="004324A5"/>
    <w:rsid w:val="00485EE3"/>
    <w:rsid w:val="00490D6B"/>
    <w:rsid w:val="004A0DEF"/>
    <w:rsid w:val="00501DBE"/>
    <w:rsid w:val="00501FB3"/>
    <w:rsid w:val="00520C1F"/>
    <w:rsid w:val="00542CB7"/>
    <w:rsid w:val="00584A5C"/>
    <w:rsid w:val="005C14DF"/>
    <w:rsid w:val="005C2B06"/>
    <w:rsid w:val="005D0674"/>
    <w:rsid w:val="005D6BB0"/>
    <w:rsid w:val="00627D41"/>
    <w:rsid w:val="00695530"/>
    <w:rsid w:val="006A069C"/>
    <w:rsid w:val="006F60FB"/>
    <w:rsid w:val="007008E6"/>
    <w:rsid w:val="00725E41"/>
    <w:rsid w:val="007408A6"/>
    <w:rsid w:val="0077309A"/>
    <w:rsid w:val="007766E4"/>
    <w:rsid w:val="007A5957"/>
    <w:rsid w:val="007C3D3C"/>
    <w:rsid w:val="007D7649"/>
    <w:rsid w:val="00801560"/>
    <w:rsid w:val="008222DE"/>
    <w:rsid w:val="00824CD0"/>
    <w:rsid w:val="008251D4"/>
    <w:rsid w:val="00882D99"/>
    <w:rsid w:val="00915CD2"/>
    <w:rsid w:val="0093415B"/>
    <w:rsid w:val="009A0AE3"/>
    <w:rsid w:val="009A36AA"/>
    <w:rsid w:val="009B115E"/>
    <w:rsid w:val="009B2BD3"/>
    <w:rsid w:val="009D7E06"/>
    <w:rsid w:val="00A112D4"/>
    <w:rsid w:val="00A50115"/>
    <w:rsid w:val="00A849F0"/>
    <w:rsid w:val="00A93EAD"/>
    <w:rsid w:val="00AF3060"/>
    <w:rsid w:val="00AF4FEF"/>
    <w:rsid w:val="00B51709"/>
    <w:rsid w:val="00B743F2"/>
    <w:rsid w:val="00BD1088"/>
    <w:rsid w:val="00BF10A1"/>
    <w:rsid w:val="00BF4D58"/>
    <w:rsid w:val="00BF6726"/>
    <w:rsid w:val="00C33DD8"/>
    <w:rsid w:val="00C35C94"/>
    <w:rsid w:val="00C56322"/>
    <w:rsid w:val="00C600BE"/>
    <w:rsid w:val="00C938BC"/>
    <w:rsid w:val="00C97E27"/>
    <w:rsid w:val="00CA405E"/>
    <w:rsid w:val="00D00CFD"/>
    <w:rsid w:val="00D02860"/>
    <w:rsid w:val="00D14580"/>
    <w:rsid w:val="00D25B46"/>
    <w:rsid w:val="00D2758B"/>
    <w:rsid w:val="00D719FD"/>
    <w:rsid w:val="00D73A70"/>
    <w:rsid w:val="00D81D3B"/>
    <w:rsid w:val="00DB4809"/>
    <w:rsid w:val="00DB4E14"/>
    <w:rsid w:val="00DD3195"/>
    <w:rsid w:val="00DD4697"/>
    <w:rsid w:val="00E10E21"/>
    <w:rsid w:val="00E272AF"/>
    <w:rsid w:val="00E2733F"/>
    <w:rsid w:val="00E65217"/>
    <w:rsid w:val="00E77504"/>
    <w:rsid w:val="00EA3C57"/>
    <w:rsid w:val="00ED1DEC"/>
    <w:rsid w:val="00EE5F6A"/>
    <w:rsid w:val="00EE7756"/>
    <w:rsid w:val="00F14041"/>
    <w:rsid w:val="00F4739A"/>
    <w:rsid w:val="00F8174E"/>
    <w:rsid w:val="00F81BC0"/>
    <w:rsid w:val="00FC1AE2"/>
    <w:rsid w:val="00FE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1B0E1"/>
  <w15:chartTrackingRefBased/>
  <w15:docId w15:val="{4C21E72B-D047-5D42-9350-731140D6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F4FEF"/>
  </w:style>
  <w:style w:type="character" w:styleId="CommentReference">
    <w:name w:val="annotation reference"/>
    <w:basedOn w:val="DefaultParagraphFont"/>
    <w:uiPriority w:val="99"/>
    <w:semiHidden/>
    <w:unhideWhenUsed/>
    <w:rsid w:val="00AF4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F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F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Shirasu-Hiza, Michele M.</dc:creator>
  <cp:keywords/>
  <dc:description/>
  <cp:lastModifiedBy>Shirasu-Hiza, Michele M.</cp:lastModifiedBy>
  <cp:revision>3</cp:revision>
  <dcterms:created xsi:type="dcterms:W3CDTF">2023-03-08T06:38:00Z</dcterms:created>
  <dcterms:modified xsi:type="dcterms:W3CDTF">2023-03-08T19:36:00Z</dcterms:modified>
</cp:coreProperties>
</file>